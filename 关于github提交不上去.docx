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12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https://zhidao.baidu.com/question/2207114863290543868.html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12" w:lineRule="atLeast"/>
        <w:ind w:left="0" w:right="0"/>
        <w:rPr>
          <w:rFonts w:hint="eastAsia" w:ascii="微软雅黑" w:hAnsi="微软雅黑" w:eastAsia="微软雅黑" w:cs="微软雅黑"/>
          <w:b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关于git 提交到 github我怎么老是 push不上去</w:t>
      </w:r>
    </w:p>
    <w:p>
      <w:pPr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34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sz w:val="14"/>
          <w:szCs w:val="14"/>
        </w:rPr>
      </w:pPr>
      <w:r>
        <w:rPr>
          <w:rFonts w:ascii="iknow-icons" w:hAnsi="iknow-icons" w:eastAsia="iknow-icons" w:cs="iknow-icons"/>
          <w:i w:val="0"/>
          <w:caps w:val="0"/>
          <w:color w:val="FFFFFF"/>
          <w:spacing w:val="0"/>
          <w:kern w:val="0"/>
          <w:sz w:val="16"/>
          <w:szCs w:val="16"/>
          <w:shd w:val="clear" w:fill="4DC86F"/>
          <w:lang w:val="en-US" w:eastAsia="zh-CN" w:bidi="ar"/>
        </w:rPr>
        <w:t> 我来答</w:t>
      </w: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4"/>
          <w:szCs w:val="1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408" w:lineRule="atLeast"/>
        <w:ind w:left="0" w:firstLine="0"/>
        <w:jc w:val="left"/>
        <w:rPr>
          <w:rFonts w:ascii="PingFangSC-Regular" w:hAnsi="PingFangSC-Regular" w:eastAsia="PingFangSC-Regular" w:cs="PingFangSC-Regular"/>
          <w:i w:val="0"/>
          <w:caps w:val="0"/>
          <w:color w:val="9EACB6"/>
          <w:spacing w:val="0"/>
          <w:sz w:val="14"/>
          <w:szCs w:val="14"/>
          <w:u w:val="none"/>
        </w:rPr>
      </w:pPr>
      <w:ins w:id="0">
        <w:r>
          <w:rPr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4"/>
            <w:szCs w:val="14"/>
            <w:u w:val="none"/>
            <w:shd w:val="clear" w:fill="FFFFFF"/>
            <w:lang w:val="en-US" w:eastAsia="zh-CN" w:bidi="ar"/>
          </w:rPr>
          <w:t>分享</w:t>
        </w:r>
      </w:ins>
    </w:p>
    <w:p>
      <w:pPr>
        <w:keepNext w:val="0"/>
        <w:keepLines w:val="0"/>
        <w:widowControl/>
        <w:suppressLineNumbers w:val="0"/>
        <w:spacing w:before="180" w:beforeAutospacing="0" w:after="180" w:after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9EADB6"/>
          <w:spacing w:val="0"/>
          <w:kern w:val="0"/>
          <w:sz w:val="14"/>
          <w:szCs w:val="14"/>
          <w:shd w:val="clear" w:fill="FFFFFF"/>
          <w:lang w:val="en-US" w:eastAsia="zh-CN" w:bidi="ar"/>
        </w:rPr>
        <w:t> </w:t>
      </w:r>
      <w:ins w:id="1">
        <w:r>
          <w:rPr>
            <w:rStyle w:val="5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4"/>
            <w:szCs w:val="14"/>
            <w:u w:val="none"/>
            <w:shd w:val="clear" w:fill="FFFFFF"/>
            <w:lang w:val="en-US" w:eastAsia="zh-CN" w:bidi="ar"/>
          </w:rPr>
          <w:fldChar w:fldCharType="begin"/>
        </w:r>
      </w:ins>
      <w:ins w:id="2">
        <w:r>
          <w:rPr>
            <w:rStyle w:val="5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4"/>
            <w:szCs w:val="14"/>
            <w:u w:val="none"/>
            <w:shd w:val="clear" w:fill="FFFFFF"/>
            <w:lang w:val="en-US" w:eastAsia="zh-CN" w:bidi="ar"/>
          </w:rPr>
          <w:instrText xml:space="preserve"> HYPERLINK "https://zhidao.baidu.com/question/javascript:void(0)" </w:instrText>
        </w:r>
      </w:ins>
      <w:ins w:id="3">
        <w:r>
          <w:rPr>
            <w:rStyle w:val="5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4"/>
            <w:szCs w:val="14"/>
            <w:u w:val="none"/>
            <w:shd w:val="clear" w:fill="FFFFFF"/>
            <w:lang w:val="en-US" w:eastAsia="zh-CN" w:bidi="ar"/>
          </w:rPr>
          <w:fldChar w:fldCharType="separate"/>
        </w:r>
      </w:ins>
      <w:ins w:id="4">
        <w:r>
          <w:rPr>
            <w:rStyle w:val="6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sz w:val="14"/>
            <w:szCs w:val="14"/>
            <w:u w:val="none"/>
            <w:shd w:val="clear" w:fill="FFFFFF"/>
          </w:rPr>
          <w:t>举报</w:t>
        </w:r>
      </w:ins>
      <w:ins w:id="5">
        <w:r>
          <w:rPr>
            <w:rStyle w:val="5"/>
            <w:rFonts w:hint="default" w:ascii="PingFangSC-Regular" w:hAnsi="PingFangSC-Regular" w:eastAsia="PingFangSC-Regular" w:cs="PingFangSC-Regular"/>
            <w:i w:val="0"/>
            <w:caps w:val="0"/>
            <w:color w:val="9EACB6"/>
            <w:spacing w:val="0"/>
            <w:kern w:val="0"/>
            <w:sz w:val="14"/>
            <w:szCs w:val="14"/>
            <w:u w:val="none"/>
            <w:shd w:val="clear" w:fill="FFFFFF"/>
            <w:lang w:val="en-US" w:eastAsia="zh-CN" w:bidi="ar"/>
          </w:rPr>
          <w:fldChar w:fldCharType="end"/>
        </w:r>
      </w:ins>
      <w:r>
        <w:rPr>
          <w:rFonts w:hint="eastAsia" w:ascii="微软雅黑" w:hAnsi="微软雅黑" w:eastAsia="微软雅黑" w:cs="微软雅黑"/>
          <w:i w:val="0"/>
          <w:caps w:val="0"/>
          <w:color w:val="9EACB6"/>
          <w:spacing w:val="0"/>
          <w:kern w:val="0"/>
          <w:sz w:val="14"/>
          <w:szCs w:val="14"/>
          <w:shd w:val="clear" w:fill="FFFFFF"/>
          <w:lang w:val="en-US" w:eastAsia="zh-CN" w:bidi="ar"/>
        </w:rPr>
        <w:t>浏览 3172 次</w:t>
      </w:r>
    </w:p>
    <w:p>
      <w:pPr>
        <w:keepNext w:val="0"/>
        <w:keepLines w:val="0"/>
        <w:widowControl/>
        <w:suppressLineNumbers w:val="0"/>
        <w:shd w:val="clear" w:fill="FFFFFF"/>
        <w:spacing w:before="84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A8F9A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A8F9A"/>
          <w:spacing w:val="0"/>
          <w:kern w:val="0"/>
          <w:sz w:val="21"/>
          <w:szCs w:val="21"/>
          <w:shd w:val="clear" w:fill="FFFFFF"/>
          <w:lang w:val="en-US" w:eastAsia="zh-CN" w:bidi="ar"/>
        </w:rPr>
        <w:t>1个回答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84" w:beforeAutospacing="0" w:after="0" w:afterAutospacing="0" w:line="2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A8F9A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"https://zhidao.baidu.com/question/2272930678352682908.html"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t>#热议#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4B458"/>
          <w:spacing w:val="0"/>
          <w:sz w:val="14"/>
          <w:szCs w:val="14"/>
          <w:u w:val="none"/>
          <w:bdr w:val="none" w:color="auto" w:sz="0" w:space="0"/>
          <w:shd w:val="clear" w:fill="FFFFFF"/>
        </w:rPr>
        <w:t> 小时候的哪些食物让你至今念念不忘？</w:t>
      </w:r>
      <w:r>
        <w:rPr>
          <w:rFonts w:hint="eastAsia" w:ascii="微软雅黑" w:hAnsi="微软雅黑" w:eastAsia="微软雅黑" w:cs="微软雅黑"/>
          <w:i w:val="0"/>
          <w:caps w:val="0"/>
          <w:color w:val="34B458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047750" cy="1047750"/>
            <wp:effectExtent l="0" t="0" r="381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573767859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9EACB6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知道合伙人互联网行家 推荐于2017-12-15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wordWrap w:val="0"/>
        <w:spacing w:before="120" w:beforeAutospacing="0" w:after="12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　电脑上clone github远程仓库的代码修改后再提交，github首页居然不显示有新的提交数了，再进到项目界面查看，修改已经切实存在了。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　点击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　查看，发现我在本地push提交的都没有对应头像，而直接在网页上提交的修改是有的，相应的在首页也会有显示在绿色块中：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　再点击测试提交那一条没有头像的详细内容查看，发现他说我的作者是无效的。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　为此我试了很多方法，包括重新添加ssh key，都没用，后来查了一下，也点击这个问号进去看了一下，大致就是本地设置的邮箱需要修改吧。如果遇到了这个问题，要知道这个问号是可以点击的里面也会介绍建议的解决方法T T。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　我使用如下方法解决：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　打开终端，进入该项目的本地仓库目录，这里网上的人说可以使用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19"/>
          <w:szCs w:val="19"/>
          <w:highlight w:val="yellow"/>
          <w:shd w:val="clear" w:fill="FFFFFF"/>
          <w:lang w:val="en-US" w:eastAsia="zh-CN" w:bidi="ar"/>
        </w:rPr>
        <w:t>$ git show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　来查看你的邮箱信息看是不是正确的，我在这时候看到的是Cloudox@“我的电脑名”。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　然后使用如下命令修改设置的邮箱：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　// 如果只想修改这一个仓库的邮箱：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19"/>
          <w:szCs w:val="19"/>
          <w:highlight w:val="yellow"/>
          <w:shd w:val="clear" w:fill="FFFFFF"/>
          <w:lang w:val="en-US" w:eastAsia="zh-CN" w:bidi="ar"/>
        </w:rPr>
        <w:t>$ git config user.email "your_email@example.com"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19"/>
          <w:szCs w:val="19"/>
          <w:highlight w:val="yellow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　// 可以使用如下命令确认修改是否成功：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19"/>
          <w:szCs w:val="19"/>
          <w:highlight w:val="yellow"/>
          <w:shd w:val="clear" w:fill="FFFFFF"/>
          <w:lang w:val="en-US" w:eastAsia="zh-CN" w:bidi="ar"/>
        </w:rPr>
        <w:t>　$ git config user.email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　// 就会显示你目前的邮箱。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　//如果想对所有的仓库生效，避免在别的仓库继续出现这个情况，则输入：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19"/>
          <w:szCs w:val="19"/>
          <w:highlight w:val="yellow"/>
          <w:shd w:val="clear" w:fill="FFFFFF"/>
          <w:lang w:val="en-US" w:eastAsia="zh-CN" w:bidi="ar"/>
        </w:rPr>
        <w:t>$ git config --global user.email "your_email@example.com"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19"/>
          <w:szCs w:val="19"/>
          <w:highlight w:val="yellow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　// 同样可以查看确认一下：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19"/>
          <w:szCs w:val="19"/>
          <w:highlight w:val="yellow"/>
          <w:shd w:val="clear" w:fill="FFFFFF"/>
          <w:lang w:val="en-US" w:eastAsia="zh-CN" w:bidi="ar"/>
        </w:rPr>
        <w:t>$ git config --global user.email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　　这样，终于得以解决了问题，修改push之后终于正常啦哈哈，绿色色块可以变深咯。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17525"/>
    <w:rsid w:val="4830182A"/>
    <w:rsid w:val="4FF94644"/>
    <w:rsid w:val="63CF0733"/>
    <w:rsid w:val="7B75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聆聽﹌筆記灬</cp:lastModifiedBy>
  <dcterms:modified xsi:type="dcterms:W3CDTF">2019-08-19T06:15:09Z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